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2016" w:rsidRDefault="000D0A57">
      <w:r>
        <w:t>Matthew Ford</w:t>
      </w:r>
    </w:p>
    <w:p w:rsidR="000D0A57" w:rsidRDefault="000D0A57">
      <w:r>
        <w:t>GW Model</w:t>
      </w:r>
    </w:p>
    <w:p w:rsidR="000D0A57" w:rsidRDefault="000D0A57">
      <w:r>
        <w:t>Assignment 1</w:t>
      </w:r>
    </w:p>
    <w:p w:rsidR="000D0A57" w:rsidRDefault="000D0A57"/>
    <w:p w:rsidR="000D0A57" w:rsidRDefault="000D0A57" w:rsidP="000D0A57">
      <w:pPr>
        <w:pStyle w:val="ListParagraph"/>
        <w:numPr>
          <w:ilvl w:val="0"/>
          <w:numId w:val="1"/>
        </w:numPr>
      </w:pPr>
      <w:r w:rsidRPr="00CB106F">
        <w:t>The model is</w:t>
      </w:r>
      <w:ins w:id="0" w:author="Microsoft Office User" w:date="2021-01-19T12:44:00Z">
        <w:r w:rsidR="00CB106F" w:rsidRPr="004B13C2">
          <w:t xml:space="preserve"> in</w:t>
        </w:r>
      </w:ins>
      <w:r w:rsidRPr="00CB106F">
        <w:t xml:space="preserve"> steady state in both cases heterogeneous and homogeneous because when looking at the downward flux vs. column height we can see it is constant in both cases</w:t>
      </w:r>
      <w:ins w:id="1" w:author="Microsoft Office User" w:date="2021-01-19T12:45:00Z">
        <w:r w:rsidR="00CB106F" w:rsidRPr="00CB106F">
          <w:t xml:space="preserve"> spatially throughout the column</w:t>
        </w:r>
      </w:ins>
      <w:r w:rsidRPr="00CB106F">
        <w:t>.</w:t>
      </w:r>
      <w:ins w:id="2" w:author="Microsoft Office User" w:date="2021-01-19T12:42:00Z">
        <w:r w:rsidR="00797378" w:rsidRPr="00CB106F">
          <w:t xml:space="preserve"> In a homogeneous case flux</w:t>
        </w:r>
      </w:ins>
      <w:ins w:id="3" w:author="Microsoft Office User" w:date="2021-01-19T12:41:00Z">
        <w:r w:rsidR="00797378" w:rsidRPr="00CB106F">
          <w:t xml:space="preserve"> must be the same and the K is the same everywhere</w:t>
        </w:r>
      </w:ins>
      <w:ins w:id="4" w:author="Microsoft Office User" w:date="2021-01-19T12:42:00Z">
        <w:r w:rsidR="00797378" w:rsidRPr="00CB106F">
          <w:t xml:space="preserve"> therefore the gradient must be linear.</w:t>
        </w:r>
        <w:r w:rsidR="00797378">
          <w:t xml:space="preserve"> </w:t>
        </w:r>
      </w:ins>
      <w:ins w:id="5" w:author="Microsoft Office User" w:date="2021-01-19T12:50:00Z">
        <w:r w:rsidR="00CB106F">
          <w:t>If you “break” the column into an infinite nu</w:t>
        </w:r>
      </w:ins>
      <w:ins w:id="6" w:author="Microsoft Office User" w:date="2021-01-19T12:51:00Z">
        <w:r w:rsidR="00CB106F">
          <w:t>mber of cells the flow in and out of each cell would be equal. The excel graph of flux versus height shows this</w:t>
        </w:r>
      </w:ins>
      <w:ins w:id="7" w:author="Microsoft Office User" w:date="2021-01-19T12:52:00Z">
        <w:r w:rsidR="00CB106F">
          <w:t xml:space="preserve"> as a constant value.</w:t>
        </w:r>
      </w:ins>
      <w:r w:rsidR="008F2BCC">
        <w:br/>
      </w:r>
    </w:p>
    <w:p w:rsidR="000D0A57" w:rsidRDefault="0066217B" w:rsidP="000D0A57">
      <w:pPr>
        <w:pStyle w:val="ListParagraph"/>
        <w:numPr>
          <w:ilvl w:val="0"/>
          <w:numId w:val="1"/>
        </w:numPr>
      </w:pPr>
      <w:r>
        <w:t>We can see that steady state flux agrees with the direct calculation because the value for each cell iteration in the q column is equal to the q in the direct solution.</w:t>
      </w:r>
    </w:p>
    <w:p w:rsidR="00AD7637" w:rsidRPr="008E2278" w:rsidRDefault="0066217B" w:rsidP="0066217B">
      <w:pPr>
        <w:pStyle w:val="ListParagraph"/>
        <w:rPr>
          <w:ins w:id="8" w:author="Microsoft Office User" w:date="2021-01-19T13:01:00Z"/>
          <w:rFonts w:eastAsiaTheme="minorEastAsia"/>
        </w:rPr>
      </w:pPr>
      <m:oMathPara>
        <m:oMath>
          <m:r>
            <w:rPr>
              <w:rFonts w:ascii="Cambria Math" w:hAnsi="Cambria Math"/>
            </w:rPr>
            <m:t>Direct solution for flux</m:t>
          </m:r>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ins w:id="9" w:author="Microsoft Office User" w:date="2021-01-19T12:57:00Z">
                  <w:rPr>
                    <w:rFonts w:ascii="Cambria Math" w:hAnsi="Cambria Math"/>
                  </w:rPr>
                  <m:t>-</m:t>
                </w:ins>
              </m:r>
              <m:r>
                <w:rPr>
                  <w:rFonts w:ascii="Cambria Math" w:hAnsi="Cambria Math"/>
                </w:rPr>
                <m:t>K</m:t>
              </m:r>
            </m:e>
            <m:sub>
              <m:r>
                <w:rPr>
                  <w:rFonts w:ascii="Cambria Math" w:hAnsi="Cambria Math"/>
                </w:rPr>
                <m:t>eq</m:t>
              </m:r>
            </m:sub>
          </m:sSub>
          <m:d>
            <m:dPr>
              <m:ctrlPr>
                <w:rPr>
                  <w:rFonts w:ascii="Cambria Math" w:hAnsi="Cambria Math"/>
                  <w:i/>
                </w:rPr>
              </m:ctrlPr>
            </m:dPr>
            <m:e>
              <m:f>
                <m:fPr>
                  <m:ctrlPr>
                    <w:rPr>
                      <w:rFonts w:ascii="Cambria Math" w:hAnsi="Cambria Math"/>
                      <w:i/>
                    </w:rPr>
                  </m:ctrlPr>
                </m:fPr>
                <m:num>
                  <m:r>
                    <w:rPr>
                      <w:rFonts w:ascii="Cambria Math" w:hAnsi="Cambria Math"/>
                    </w:rPr>
                    <m:t>dH</m:t>
                  </m:r>
                </m:num>
                <m:den>
                  <m:r>
                    <w:rPr>
                      <w:rFonts w:ascii="Cambria Math" w:hAnsi="Cambria Math"/>
                    </w:rPr>
                    <m:t>dz</m:t>
                  </m:r>
                </m:den>
              </m:f>
            </m:e>
          </m:d>
        </m:oMath>
      </m:oMathPara>
    </w:p>
    <w:p w:rsidR="008E2278" w:rsidRPr="00AD7637" w:rsidRDefault="008E2278" w:rsidP="0066217B">
      <w:pPr>
        <w:pStyle w:val="ListParagraph"/>
        <w:rPr>
          <w:ins w:id="10" w:author="Microsoft Office User" w:date="2021-01-19T12:59:00Z"/>
          <w:rFonts w:eastAsiaTheme="minorEastAsia"/>
        </w:rPr>
      </w:pPr>
    </w:p>
    <w:p w:rsidR="00AD7637" w:rsidRPr="00AD7637" w:rsidRDefault="00AD7637" w:rsidP="0066217B">
      <w:pPr>
        <w:pStyle w:val="ListParagraph"/>
        <w:rPr>
          <w:ins w:id="11" w:author="Microsoft Office User" w:date="2021-01-19T12:58:00Z"/>
          <w:rFonts w:eastAsiaTheme="minorEastAsia"/>
          <w:rPrChange w:id="12" w:author="Microsoft Office User" w:date="2021-01-19T12:58:00Z">
            <w:rPr>
              <w:ins w:id="13" w:author="Microsoft Office User" w:date="2021-01-19T12:58:00Z"/>
              <w:rFonts w:ascii="Cambria Math" w:eastAsiaTheme="minorEastAsia"/>
            </w:rPr>
          </w:rPrChange>
        </w:rPr>
      </w:pPr>
      <m:oMathPara>
        <m:oMath>
          <m:r>
            <w:ins w:id="14" w:author="Microsoft Office User" w:date="2021-01-19T12:59:00Z">
              <w:rPr>
                <w:rFonts w:ascii="Cambria Math" w:eastAsiaTheme="minorEastAsia" w:hAnsi="Cambria Math"/>
              </w:rPr>
              <m:t>harmonic mean</m:t>
            </w:ins>
          </m:r>
          <m:r>
            <w:ins w:id="15" w:author="Microsoft Office User" w:date="2021-01-19T13:00:00Z">
              <w:rPr>
                <w:rFonts w:ascii="Cambria Math" w:eastAsiaTheme="minorEastAsia" w:hAnsi="Cambria Math"/>
              </w:rPr>
              <m:t xml:space="preserve"> (Keq)</m:t>
            </w:ins>
          </m:r>
          <m:r>
            <w:ins w:id="16" w:author="Microsoft Office User" w:date="2021-01-19T12:59:00Z">
              <w:rPr>
                <w:rFonts w:ascii="Cambria Math" w:eastAsiaTheme="minorEastAsia" w:hAnsi="Cambria Math"/>
              </w:rPr>
              <m:t>=</m:t>
            </w:ins>
          </m:r>
          <m:f>
            <m:fPr>
              <m:ctrlPr>
                <w:ins w:id="17" w:author="Microsoft Office User" w:date="2021-01-19T12:59:00Z">
                  <w:rPr>
                    <w:rFonts w:ascii="Cambria Math" w:eastAsiaTheme="minorEastAsia" w:hAnsi="Cambria Math"/>
                    <w:i/>
                  </w:rPr>
                </w:ins>
              </m:ctrlPr>
            </m:fPr>
            <m:num>
              <m:r>
                <w:ins w:id="18" w:author="Microsoft Office User" w:date="2021-01-19T12:59:00Z">
                  <w:rPr>
                    <w:rFonts w:ascii="Cambria Math" w:eastAsiaTheme="minorEastAsia" w:hAnsi="Cambria Math"/>
                  </w:rPr>
                  <m:t>total # of cells</m:t>
                </w:ins>
              </m:r>
            </m:num>
            <m:den>
              <m:f>
                <m:fPr>
                  <m:ctrlPr>
                    <w:ins w:id="19" w:author="Microsoft Office User" w:date="2021-01-19T12:59:00Z">
                      <w:rPr>
                        <w:rFonts w:ascii="Cambria Math" w:eastAsiaTheme="minorEastAsia" w:hAnsi="Cambria Math"/>
                        <w:i/>
                      </w:rPr>
                    </w:ins>
                  </m:ctrlPr>
                </m:fPr>
                <m:num>
                  <m:r>
                    <w:ins w:id="20" w:author="Microsoft Office User" w:date="2021-01-19T12:59:00Z">
                      <w:rPr>
                        <w:rFonts w:ascii="Cambria Math" w:eastAsiaTheme="minorEastAsia" w:hAnsi="Cambria Math"/>
                      </w:rPr>
                      <m:t># cells K1</m:t>
                    </w:ins>
                  </m:r>
                </m:num>
                <m:den>
                  <m:r>
                    <w:ins w:id="21" w:author="Microsoft Office User" w:date="2021-01-19T12:59:00Z">
                      <w:rPr>
                        <w:rFonts w:ascii="Cambria Math" w:eastAsiaTheme="minorEastAsia" w:hAnsi="Cambria Math"/>
                      </w:rPr>
                      <m:t>K1</m:t>
                    </w:ins>
                  </m:r>
                </m:den>
              </m:f>
              <m:r>
                <w:ins w:id="22" w:author="Microsoft Office User" w:date="2021-01-19T12:59:00Z">
                  <w:rPr>
                    <w:rFonts w:ascii="Cambria Math" w:eastAsiaTheme="minorEastAsia" w:hAnsi="Cambria Math"/>
                  </w:rPr>
                  <m:t>+</m:t>
                </w:ins>
              </m:r>
              <m:f>
                <m:fPr>
                  <m:ctrlPr>
                    <w:ins w:id="23" w:author="Microsoft Office User" w:date="2021-01-19T12:59:00Z">
                      <w:rPr>
                        <w:rFonts w:ascii="Cambria Math" w:eastAsiaTheme="minorEastAsia" w:hAnsi="Cambria Math"/>
                        <w:i/>
                      </w:rPr>
                    </w:ins>
                  </m:ctrlPr>
                </m:fPr>
                <m:num>
                  <m:r>
                    <w:ins w:id="24" w:author="Microsoft Office User" w:date="2021-01-19T12:59:00Z">
                      <w:rPr>
                        <w:rFonts w:ascii="Cambria Math" w:eastAsiaTheme="minorEastAsia" w:hAnsi="Cambria Math"/>
                      </w:rPr>
                      <m:t># cells K2</m:t>
                    </w:ins>
                  </m:r>
                </m:num>
                <m:den>
                  <m:r>
                    <w:ins w:id="25" w:author="Microsoft Office User" w:date="2021-01-19T12:59:00Z">
                      <w:rPr>
                        <w:rFonts w:ascii="Cambria Math" w:eastAsiaTheme="minorEastAsia" w:hAnsi="Cambria Math"/>
                      </w:rPr>
                      <m:t>K2</m:t>
                    </w:ins>
                  </m:r>
                </m:den>
              </m:f>
              <m:r>
                <w:ins w:id="26" w:author="Microsoft Office User" w:date="2021-01-19T12:59:00Z">
                  <w:rPr>
                    <w:rFonts w:ascii="Cambria Math" w:eastAsiaTheme="minorEastAsia" w:hAnsi="Cambria Math"/>
                  </w:rPr>
                  <m:t>+</m:t>
                </w:ins>
              </m:r>
              <m:f>
                <m:fPr>
                  <m:ctrlPr>
                    <w:ins w:id="27" w:author="Microsoft Office User" w:date="2021-01-19T12:59:00Z">
                      <w:rPr>
                        <w:rFonts w:ascii="Cambria Math" w:eastAsiaTheme="minorEastAsia" w:hAnsi="Cambria Math"/>
                        <w:i/>
                      </w:rPr>
                    </w:ins>
                  </m:ctrlPr>
                </m:fPr>
                <m:num>
                  <m:r>
                    <w:ins w:id="28" w:author="Microsoft Office User" w:date="2021-01-19T12:59:00Z">
                      <w:rPr>
                        <w:rFonts w:ascii="Cambria Math" w:eastAsiaTheme="minorEastAsia" w:hAnsi="Cambria Math"/>
                      </w:rPr>
                      <m:t># cells K3</m:t>
                    </w:ins>
                  </m:r>
                </m:num>
                <m:den>
                  <m:r>
                    <w:ins w:id="29" w:author="Microsoft Office User" w:date="2021-01-19T12:59:00Z">
                      <w:rPr>
                        <w:rFonts w:ascii="Cambria Math" w:eastAsiaTheme="minorEastAsia" w:hAnsi="Cambria Math"/>
                      </w:rPr>
                      <m:t>K3</m:t>
                    </w:ins>
                  </m:r>
                </m:den>
              </m:f>
            </m:den>
          </m:f>
        </m:oMath>
      </m:oMathPara>
    </w:p>
    <w:p w:rsidR="0066217B" w:rsidRPr="0066217B" w:rsidRDefault="0066217B" w:rsidP="0066217B">
      <w:pPr>
        <w:pStyle w:val="ListParagraph"/>
        <w:rPr>
          <w:rFonts w:eastAsiaTheme="minorEastAsia"/>
        </w:rPr>
      </w:pPr>
      <m:oMathPara>
        <m:oMath>
          <m:r>
            <m:rPr>
              <m:sty m:val="p"/>
            </m:rPr>
            <w:rPr>
              <w:rFonts w:eastAsiaTheme="minorEastAsia"/>
            </w:rPr>
            <w:br/>
          </m:r>
        </m:oMath>
      </m:oMathPara>
      <w:r w:rsidR="008F2BCC">
        <w:rPr>
          <w:rFonts w:eastAsiaTheme="minorEastAsia"/>
          <w:noProof/>
        </w:rPr>
        <w:drawing>
          <wp:inline distT="0" distB="0" distL="0" distR="0">
            <wp:extent cx="3440243" cy="1837737"/>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460154" cy="1848373"/>
                    </a:xfrm>
                    <a:prstGeom prst="rect">
                      <a:avLst/>
                    </a:prstGeom>
                  </pic:spPr>
                </pic:pic>
              </a:graphicData>
            </a:graphic>
          </wp:inline>
        </w:drawing>
      </w:r>
      <m:oMath>
        <m:r>
          <m:rPr>
            <m:sty m:val="p"/>
          </m:rPr>
          <w:rPr>
            <w:rFonts w:ascii="Cambria Math" w:hAnsi="Cambria Math"/>
          </w:rPr>
          <w:br/>
        </m:r>
      </m:oMath>
      <w:r w:rsidR="008F2BCC">
        <w:rPr>
          <w:rFonts w:eastAsiaTheme="minorEastAsia"/>
        </w:rPr>
        <w:br/>
      </w:r>
    </w:p>
    <w:p w:rsidR="00ED1C8C" w:rsidDel="00AD7637" w:rsidRDefault="00ED1C8C" w:rsidP="0066217B">
      <w:pPr>
        <w:pStyle w:val="ListParagraph"/>
        <w:numPr>
          <w:ilvl w:val="0"/>
          <w:numId w:val="1"/>
        </w:numPr>
        <w:rPr>
          <w:del w:id="30" w:author="Microsoft Office User" w:date="2021-01-19T12:59:00Z"/>
          <w:rFonts w:eastAsiaTheme="minorEastAsia"/>
        </w:rPr>
      </w:pPr>
      <w:del w:id="31" w:author="Microsoft Office User" w:date="2021-01-19T13:21:00Z">
        <w:r w:rsidDel="002C2649">
          <w:rPr>
            <w:rFonts w:eastAsiaTheme="minorEastAsia"/>
          </w:rPr>
          <w:delText xml:space="preserve">The Keq is closer to the lower of the K values because </w:delText>
        </w:r>
        <w:r w:rsidR="00905F71" w:rsidDel="002C2649">
          <w:rPr>
            <w:rFonts w:eastAsiaTheme="minorEastAsia"/>
          </w:rPr>
          <w:delText>when looking at the head profile we can see that the smaller K1 value is over a larger number of cells (6.5) vs. the larger K2 value which is over 5.5 cells. When computing harmonic mean</w:delText>
        </w:r>
        <w:r w:rsidR="00F8559E" w:rsidDel="002C2649">
          <w:rPr>
            <w:rFonts w:eastAsiaTheme="minorEastAsia"/>
          </w:rPr>
          <w:delText>(see equation below)</w:delText>
        </w:r>
        <w:r w:rsidR="00905F71" w:rsidDel="002C2649">
          <w:rPr>
            <w:rFonts w:eastAsiaTheme="minorEastAsia"/>
          </w:rPr>
          <w:delText xml:space="preserve"> which computes Keq this will make the denominator of the equation larger and therefore Keq smaller. </w:delText>
        </w:r>
        <w:r w:rsidR="005B343A" w:rsidDel="002C2649">
          <w:rPr>
            <w:rFonts w:eastAsiaTheme="minorEastAsia"/>
          </w:rPr>
          <w:delText xml:space="preserve">You can see in the plot below that the head is changing slowly (flatter slope) from 60-25 cm, which is a total height of 35 cm, because the K1 is small. The head is changing quickly from 25-0 cm (steeper slope), which is a total height of 25 cm because the K2 is larger. </w:delText>
        </w:r>
      </w:del>
      <w:r w:rsidR="00F8559E">
        <w:rPr>
          <w:rFonts w:eastAsiaTheme="minorEastAsia"/>
        </w:rPr>
        <w:t>Water flow in the column is being limited by the layer with small K</w:t>
      </w:r>
      <w:r w:rsidR="00500B21">
        <w:rPr>
          <w:rFonts w:eastAsiaTheme="minorEastAsia"/>
        </w:rPr>
        <w:t xml:space="preserve"> which contains smaller pore sizes which limits water flow</w:t>
      </w:r>
      <w:ins w:id="32" w:author="Microsoft Office User" w:date="2021-01-19T13:20:00Z">
        <w:r w:rsidR="002C2649">
          <w:rPr>
            <w:rFonts w:eastAsiaTheme="minorEastAsia"/>
          </w:rPr>
          <w:t>. Energy is related to the square of the gradient an</w:t>
        </w:r>
      </w:ins>
      <w:ins w:id="33" w:author="Microsoft Office User" w:date="2021-01-19T13:21:00Z">
        <w:r w:rsidR="002C2649">
          <w:rPr>
            <w:rFonts w:eastAsiaTheme="minorEastAsia"/>
          </w:rPr>
          <w:t>d</w:t>
        </w:r>
      </w:ins>
      <w:ins w:id="34" w:author="Microsoft Office User" w:date="2021-01-19T13:20:00Z">
        <w:r w:rsidR="002C2649">
          <w:rPr>
            <w:rFonts w:eastAsiaTheme="minorEastAsia"/>
          </w:rPr>
          <w:t xml:space="preserve"> because of this relationship this means that the energy loss</w:t>
        </w:r>
      </w:ins>
      <w:ins w:id="35" w:author="Microsoft Office User" w:date="2021-01-19T13:21:00Z">
        <w:r w:rsidR="002C2649">
          <w:rPr>
            <w:rFonts w:eastAsiaTheme="minorEastAsia"/>
          </w:rPr>
          <w:t xml:space="preserve"> is squared</w:t>
        </w:r>
      </w:ins>
      <w:ins w:id="36" w:author="Microsoft Office User" w:date="2021-01-19T13:24:00Z">
        <w:r w:rsidR="00A752A7">
          <w:rPr>
            <w:rFonts w:eastAsiaTheme="minorEastAsia"/>
          </w:rPr>
          <w:t xml:space="preserve">. This </w:t>
        </w:r>
      </w:ins>
      <w:r w:rsidR="00500B21">
        <w:rPr>
          <w:rFonts w:eastAsiaTheme="minorEastAsia"/>
        </w:rPr>
        <w:t xml:space="preserve">mathematical relationship </w:t>
      </w:r>
      <w:ins w:id="37" w:author="Microsoft Office User" w:date="2021-01-19T13:24:00Z">
        <w:r w:rsidR="00A752A7">
          <w:rPr>
            <w:rFonts w:eastAsiaTheme="minorEastAsia"/>
          </w:rPr>
          <w:t>means that the limiting K layer has a huge amount of energy lost because energy loss is a squared term.</w:t>
        </w:r>
      </w:ins>
      <w:r w:rsidR="00500B21">
        <w:rPr>
          <w:rFonts w:eastAsiaTheme="minorEastAsia"/>
        </w:rPr>
        <w:t xml:space="preserve"> Due to this relationship between energy loss and hydraulic conductivity the Keq will always be closer to the layer in which the most energy is lost which is the layer with the lowest K value. </w:t>
      </w:r>
    </w:p>
    <w:p w:rsidR="00ED1C8C" w:rsidRPr="00AD7637" w:rsidRDefault="008B2E61" w:rsidP="00AD7637">
      <w:pPr>
        <w:pStyle w:val="ListParagraph"/>
        <w:numPr>
          <w:ilvl w:val="0"/>
          <w:numId w:val="1"/>
        </w:numPr>
        <w:rPr>
          <w:rFonts w:eastAsiaTheme="minorEastAsia"/>
          <w:rPrChange w:id="38" w:author="Microsoft Office User" w:date="2021-01-19T12:59:00Z">
            <w:rPr/>
          </w:rPrChange>
        </w:rPr>
        <w:pPrChange w:id="39" w:author="Microsoft Office User" w:date="2021-01-19T12:59:00Z">
          <w:pPr>
            <w:pStyle w:val="ListParagraph"/>
          </w:pPr>
        </w:pPrChange>
      </w:pPr>
      <m:oMath>
        <m:r>
          <w:del w:id="40" w:author="Microsoft Office User" w:date="2021-01-19T12:59:00Z">
            <w:rPr>
              <w:rFonts w:ascii="Cambria Math" w:eastAsiaTheme="minorEastAsia" w:hAnsi="Cambria Math"/>
              <w:rPrChange w:id="41" w:author="Microsoft Office User" w:date="2021-01-19T12:59:00Z">
                <w:rPr>
                  <w:rFonts w:ascii="Cambria Math" w:hAnsi="Cambria Math"/>
                </w:rPr>
              </w:rPrChange>
            </w:rPr>
            <m:t>h</m:t>
          </w:del>
        </m:r>
        <m:r>
          <w:del w:id="42" w:author="Microsoft Office User" w:date="2021-01-19T12:59:00Z">
            <w:rPr>
              <w:rFonts w:ascii="Cambria Math" w:eastAsiaTheme="minorEastAsia" w:hAnsi="Cambria Math"/>
              <w:rPrChange w:id="43" w:author="Microsoft Office User" w:date="2021-01-19T12:59:00Z">
                <w:rPr/>
              </w:rPrChange>
            </w:rPr>
            <m:t>armonic mean=</m:t>
          </w:del>
        </m:r>
        <m:f>
          <m:fPr>
            <m:ctrlPr>
              <w:del w:id="44" w:author="Microsoft Office User" w:date="2021-01-19T12:59:00Z">
                <w:rPr>
                  <w:rFonts w:ascii="Cambria Math" w:eastAsiaTheme="minorEastAsia" w:hAnsi="Cambria Math"/>
                  <w:i/>
                  <w:rPrChange w:id="45" w:author="Microsoft Office User" w:date="2021-01-19T12:59:00Z">
                    <w:rPr/>
                  </w:rPrChange>
                </w:rPr>
              </w:del>
            </m:ctrlPr>
          </m:fPr>
          <m:num>
            <m:r>
              <w:del w:id="46" w:author="Microsoft Office User" w:date="2021-01-19T12:59:00Z">
                <w:rPr>
                  <w:rFonts w:ascii="Cambria Math" w:eastAsiaTheme="minorEastAsia" w:hAnsi="Cambria Math"/>
                  <w:rPrChange w:id="47" w:author="Microsoft Office User" w:date="2021-01-19T12:59:00Z">
                    <w:rPr/>
                  </w:rPrChange>
                </w:rPr>
                <m:t>total # of cells</m:t>
              </w:del>
            </m:r>
          </m:num>
          <m:den>
            <m:f>
              <m:fPr>
                <m:ctrlPr>
                  <w:del w:id="48" w:author="Microsoft Office User" w:date="2021-01-19T12:59:00Z">
                    <w:rPr>
                      <w:rFonts w:ascii="Cambria Math" w:eastAsiaTheme="minorEastAsia" w:hAnsi="Cambria Math"/>
                      <w:i/>
                      <w:rPrChange w:id="49" w:author="Microsoft Office User" w:date="2021-01-19T12:59:00Z">
                        <w:rPr/>
                      </w:rPrChange>
                    </w:rPr>
                  </w:del>
                </m:ctrlPr>
              </m:fPr>
              <m:num>
                <m:r>
                  <w:del w:id="50" w:author="Microsoft Office User" w:date="2021-01-19T12:59:00Z">
                    <w:rPr>
                      <w:rFonts w:ascii="Cambria Math" w:eastAsiaTheme="minorEastAsia" w:hAnsi="Cambria Math"/>
                      <w:rPrChange w:id="51" w:author="Microsoft Office User" w:date="2021-01-19T12:59:00Z">
                        <w:rPr/>
                      </w:rPrChange>
                    </w:rPr>
                    <m:t># cells K1</m:t>
                  </w:del>
                </m:r>
              </m:num>
              <m:den>
                <m:r>
                  <w:del w:id="52" w:author="Microsoft Office User" w:date="2021-01-19T12:59:00Z">
                    <w:rPr>
                      <w:rFonts w:ascii="Cambria Math" w:eastAsiaTheme="minorEastAsia" w:hAnsi="Cambria Math"/>
                      <w:rPrChange w:id="53" w:author="Microsoft Office User" w:date="2021-01-19T12:59:00Z">
                        <w:rPr/>
                      </w:rPrChange>
                    </w:rPr>
                    <m:t>K1</m:t>
                  </w:del>
                </m:r>
              </m:den>
            </m:f>
            <m:r>
              <w:del w:id="54" w:author="Microsoft Office User" w:date="2021-01-19T12:59:00Z">
                <w:rPr>
                  <w:rFonts w:ascii="Cambria Math" w:eastAsiaTheme="minorEastAsia" w:hAnsi="Cambria Math"/>
                  <w:rPrChange w:id="55" w:author="Microsoft Office User" w:date="2021-01-19T12:59:00Z">
                    <w:rPr/>
                  </w:rPrChange>
                </w:rPr>
                <m:t>+</m:t>
              </w:del>
            </m:r>
            <m:f>
              <m:fPr>
                <m:ctrlPr>
                  <w:del w:id="56" w:author="Microsoft Office User" w:date="2021-01-19T12:59:00Z">
                    <w:rPr>
                      <w:rFonts w:ascii="Cambria Math" w:eastAsiaTheme="minorEastAsia" w:hAnsi="Cambria Math"/>
                      <w:i/>
                      <w:rPrChange w:id="57" w:author="Microsoft Office User" w:date="2021-01-19T12:59:00Z">
                        <w:rPr/>
                      </w:rPrChange>
                    </w:rPr>
                  </w:del>
                </m:ctrlPr>
              </m:fPr>
              <m:num>
                <m:r>
                  <w:del w:id="58" w:author="Microsoft Office User" w:date="2021-01-19T12:59:00Z">
                    <w:rPr>
                      <w:rFonts w:ascii="Cambria Math" w:eastAsiaTheme="minorEastAsia" w:hAnsi="Cambria Math"/>
                      <w:rPrChange w:id="59" w:author="Microsoft Office User" w:date="2021-01-19T12:59:00Z">
                        <w:rPr/>
                      </w:rPrChange>
                    </w:rPr>
                    <m:t># cells K2</m:t>
                  </w:del>
                </m:r>
              </m:num>
              <m:den>
                <m:r>
                  <w:del w:id="60" w:author="Microsoft Office User" w:date="2021-01-19T12:59:00Z">
                    <w:rPr>
                      <w:rFonts w:ascii="Cambria Math" w:eastAsiaTheme="minorEastAsia" w:hAnsi="Cambria Math"/>
                      <w:rPrChange w:id="61" w:author="Microsoft Office User" w:date="2021-01-19T12:59:00Z">
                        <w:rPr/>
                      </w:rPrChange>
                    </w:rPr>
                    <m:t>K2</m:t>
                  </w:del>
                </m:r>
              </m:den>
            </m:f>
            <m:r>
              <w:del w:id="62" w:author="Microsoft Office User" w:date="2021-01-19T12:59:00Z">
                <w:rPr>
                  <w:rFonts w:ascii="Cambria Math" w:eastAsiaTheme="minorEastAsia" w:hAnsi="Cambria Math"/>
                  <w:rPrChange w:id="63" w:author="Microsoft Office User" w:date="2021-01-19T12:59:00Z">
                    <w:rPr/>
                  </w:rPrChange>
                </w:rPr>
                <m:t>+</m:t>
              </w:del>
            </m:r>
            <m:f>
              <m:fPr>
                <m:ctrlPr>
                  <w:del w:id="64" w:author="Microsoft Office User" w:date="2021-01-19T12:59:00Z">
                    <w:rPr>
                      <w:rFonts w:ascii="Cambria Math" w:eastAsiaTheme="minorEastAsia" w:hAnsi="Cambria Math"/>
                      <w:i/>
                      <w:rPrChange w:id="65" w:author="Microsoft Office User" w:date="2021-01-19T12:59:00Z">
                        <w:rPr/>
                      </w:rPrChange>
                    </w:rPr>
                  </w:del>
                </m:ctrlPr>
              </m:fPr>
              <m:num>
                <m:r>
                  <w:del w:id="66" w:author="Microsoft Office User" w:date="2021-01-19T12:59:00Z">
                    <w:rPr>
                      <w:rFonts w:ascii="Cambria Math" w:eastAsiaTheme="minorEastAsia" w:hAnsi="Cambria Math"/>
                      <w:rPrChange w:id="67" w:author="Microsoft Office User" w:date="2021-01-19T12:59:00Z">
                        <w:rPr/>
                      </w:rPrChange>
                    </w:rPr>
                    <m:t># cells K3</m:t>
                  </w:del>
                </m:r>
              </m:num>
              <m:den>
                <m:r>
                  <w:del w:id="68" w:author="Microsoft Office User" w:date="2021-01-19T12:59:00Z">
                    <w:rPr>
                      <w:rFonts w:ascii="Cambria Math" w:eastAsiaTheme="minorEastAsia" w:hAnsi="Cambria Math"/>
                      <w:rPrChange w:id="69" w:author="Microsoft Office User" w:date="2021-01-19T12:59:00Z">
                        <w:rPr/>
                      </w:rPrChange>
                    </w:rPr>
                    <m:t>K3</m:t>
                  </w:del>
                </m:r>
              </m:den>
            </m:f>
          </m:den>
        </m:f>
      </m:oMath>
    </w:p>
    <w:p w:rsidR="002C2649" w:rsidRPr="00AF18D4" w:rsidRDefault="00ED1C8C" w:rsidP="00500B21">
      <w:pPr>
        <w:pStyle w:val="ListParagraph"/>
        <w:rPr>
          <w:rFonts w:eastAsiaTheme="minorEastAsia"/>
        </w:rPr>
      </w:pPr>
      <w:r>
        <w:rPr>
          <w:rFonts w:eastAsiaTheme="minorEastAsia"/>
          <w:noProof/>
        </w:rPr>
        <w:lastRenderedPageBreak/>
        <w:drawing>
          <wp:inline distT="0" distB="0" distL="0" distR="0">
            <wp:extent cx="3770026" cy="2624518"/>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775581" cy="2628385"/>
                    </a:xfrm>
                    <a:prstGeom prst="rect">
                      <a:avLst/>
                    </a:prstGeom>
                  </pic:spPr>
                </pic:pic>
              </a:graphicData>
            </a:graphic>
          </wp:inline>
        </w:drawing>
      </w:r>
    </w:p>
    <w:sectPr w:rsidR="002C2649" w:rsidRPr="00AF18D4" w:rsidSect="0052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645E0B"/>
    <w:multiLevelType w:val="hybridMultilevel"/>
    <w:tmpl w:val="9D9AA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57"/>
    <w:rsid w:val="000D0A57"/>
    <w:rsid w:val="002C2649"/>
    <w:rsid w:val="00500B21"/>
    <w:rsid w:val="0052470F"/>
    <w:rsid w:val="005B343A"/>
    <w:rsid w:val="0066217B"/>
    <w:rsid w:val="006A3B94"/>
    <w:rsid w:val="007312C1"/>
    <w:rsid w:val="00762016"/>
    <w:rsid w:val="00797378"/>
    <w:rsid w:val="008B2E61"/>
    <w:rsid w:val="008E2278"/>
    <w:rsid w:val="008F2BCC"/>
    <w:rsid w:val="00905F71"/>
    <w:rsid w:val="00A752A7"/>
    <w:rsid w:val="00AD7637"/>
    <w:rsid w:val="00AF18D4"/>
    <w:rsid w:val="00CB106F"/>
    <w:rsid w:val="00D85886"/>
    <w:rsid w:val="00ED1C8C"/>
    <w:rsid w:val="00F85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85991"/>
  <w15:chartTrackingRefBased/>
  <w15:docId w15:val="{26FC5E2D-46F8-7041-97FF-FD564C5A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57"/>
    <w:pPr>
      <w:ind w:left="720"/>
      <w:contextualSpacing/>
    </w:pPr>
  </w:style>
  <w:style w:type="character" w:styleId="PlaceholderText">
    <w:name w:val="Placeholder Text"/>
    <w:basedOn w:val="DefaultParagraphFont"/>
    <w:uiPriority w:val="99"/>
    <w:semiHidden/>
    <w:rsid w:val="00D85886"/>
    <w:rPr>
      <w:color w:val="808080"/>
    </w:rPr>
  </w:style>
  <w:style w:type="paragraph" w:styleId="Revision">
    <w:name w:val="Revision"/>
    <w:hidden/>
    <w:uiPriority w:val="99"/>
    <w:semiHidden/>
    <w:rsid w:val="00797378"/>
  </w:style>
  <w:style w:type="paragraph" w:styleId="BalloonText">
    <w:name w:val="Balloon Text"/>
    <w:basedOn w:val="Normal"/>
    <w:link w:val="BalloonTextChar"/>
    <w:uiPriority w:val="99"/>
    <w:semiHidden/>
    <w:unhideWhenUsed/>
    <w:rsid w:val="007973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737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2021-01-14T22:12:00Z</dcterms:created>
  <dcterms:modified xsi:type="dcterms:W3CDTF">2021-01-19T20:44:00Z</dcterms:modified>
</cp:coreProperties>
</file>